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44" w:rsidRPr="00DB02A6" w:rsidRDefault="00665844" w:rsidP="000C7659">
      <w:pPr>
        <w:jc w:val="center"/>
        <w:rPr>
          <w:color w:val="31849B" w:themeColor="accent5" w:themeShade="BF"/>
          <w:sz w:val="48"/>
          <w:szCs w:val="48"/>
        </w:rPr>
      </w:pPr>
      <w:bookmarkStart w:id="0" w:name="_GoBack"/>
      <w:r w:rsidRPr="00DB02A6">
        <w:rPr>
          <w:color w:val="31849B" w:themeColor="accent5" w:themeShade="BF"/>
          <w:sz w:val="48"/>
          <w:szCs w:val="48"/>
        </w:rPr>
        <w:t>Build own operating system</w:t>
      </w:r>
    </w:p>
    <w:bookmarkEnd w:id="0"/>
    <w:p w:rsidR="00A115D1" w:rsidRDefault="00A115D1" w:rsidP="00A115D1">
      <w:pPr>
        <w:rPr>
          <w:color w:val="4F81BD" w:themeColor="accent1"/>
          <w:sz w:val="40"/>
          <w:szCs w:val="40"/>
        </w:rPr>
      </w:pPr>
    </w:p>
    <w:p w:rsidR="00D56045" w:rsidRPr="00D56045" w:rsidRDefault="00665844" w:rsidP="00D56045">
      <w:pPr>
        <w:rPr>
          <w:sz w:val="40"/>
          <w:szCs w:val="40"/>
        </w:rPr>
      </w:pPr>
      <w:r w:rsidRPr="00665844">
        <w:rPr>
          <w:color w:val="FF0000"/>
          <w:sz w:val="40"/>
          <w:szCs w:val="40"/>
        </w:rPr>
        <w:t xml:space="preserve">First </w:t>
      </w:r>
      <w:proofErr w:type="gramStart"/>
      <w:r w:rsidRPr="00665844">
        <w:rPr>
          <w:color w:val="FF0000"/>
          <w:sz w:val="40"/>
          <w:szCs w:val="40"/>
        </w:rPr>
        <w:t>stage :</w:t>
      </w:r>
      <w:proofErr w:type="gramEnd"/>
      <w:r>
        <w:rPr>
          <w:sz w:val="40"/>
          <w:szCs w:val="40"/>
        </w:rPr>
        <w:t xml:space="preserve"> </w:t>
      </w:r>
    </w:p>
    <w:p w:rsidR="00D56045" w:rsidRPr="00634618" w:rsidRDefault="00665844" w:rsidP="0063461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56045">
        <w:rPr>
          <w:sz w:val="40"/>
          <w:szCs w:val="40"/>
        </w:rPr>
        <w:t xml:space="preserve">Build </w:t>
      </w:r>
      <w:proofErr w:type="spellStart"/>
      <w:r w:rsidRPr="00D56045">
        <w:rPr>
          <w:sz w:val="40"/>
          <w:szCs w:val="40"/>
        </w:rPr>
        <w:t>bootloader</w:t>
      </w:r>
      <w:proofErr w:type="spellEnd"/>
      <w:r w:rsidRPr="00D56045">
        <w:rPr>
          <w:sz w:val="40"/>
          <w:szCs w:val="40"/>
        </w:rPr>
        <w:t xml:space="preserve"> </w:t>
      </w:r>
    </w:p>
    <w:p w:rsidR="00665844" w:rsidRPr="00D56045" w:rsidRDefault="00665844" w:rsidP="00D56045">
      <w:pPr>
        <w:rPr>
          <w:color w:val="4F81BD" w:themeColor="accent1"/>
          <w:sz w:val="40"/>
          <w:szCs w:val="40"/>
        </w:rPr>
      </w:pPr>
      <w:r w:rsidRPr="00D56045">
        <w:rPr>
          <w:color w:val="76923C" w:themeColor="accent3" w:themeShade="BF"/>
          <w:sz w:val="40"/>
          <w:szCs w:val="40"/>
        </w:rPr>
        <w:t xml:space="preserve">* </w:t>
      </w:r>
      <w:proofErr w:type="gramStart"/>
      <w:r w:rsidRPr="00D56045">
        <w:rPr>
          <w:color w:val="76923C" w:themeColor="accent3" w:themeShade="BF"/>
          <w:sz w:val="40"/>
          <w:szCs w:val="40"/>
        </w:rPr>
        <w:t>what</w:t>
      </w:r>
      <w:proofErr w:type="gramEnd"/>
      <w:r w:rsidRPr="00D56045">
        <w:rPr>
          <w:color w:val="76923C" w:themeColor="accent3" w:themeShade="BF"/>
          <w:sz w:val="40"/>
          <w:szCs w:val="40"/>
        </w:rPr>
        <w:t xml:space="preserve"> is the </w:t>
      </w:r>
      <w:proofErr w:type="spellStart"/>
      <w:r w:rsidRPr="00D56045">
        <w:rPr>
          <w:color w:val="76923C" w:themeColor="accent3" w:themeShade="BF"/>
          <w:sz w:val="40"/>
          <w:szCs w:val="40"/>
        </w:rPr>
        <w:t>bootloader</w:t>
      </w:r>
      <w:proofErr w:type="spellEnd"/>
      <w:r w:rsidR="00D56045" w:rsidRPr="00D56045">
        <w:rPr>
          <w:color w:val="76923C" w:themeColor="accent3" w:themeShade="BF"/>
          <w:sz w:val="40"/>
          <w:szCs w:val="40"/>
        </w:rPr>
        <w:t>?</w:t>
      </w:r>
    </w:p>
    <w:p w:rsidR="00D56045" w:rsidRPr="00632454" w:rsidRDefault="00D56045" w:rsidP="00D56045">
      <w:pPr>
        <w:rPr>
          <w:color w:val="76923C" w:themeColor="accent3" w:themeShade="BF"/>
          <w:sz w:val="24"/>
          <w:szCs w:val="24"/>
        </w:rPr>
      </w:pPr>
      <w:r w:rsidRPr="0063245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32454" w:rsidRPr="00632454">
        <w:rPr>
          <w:rFonts w:ascii="Arial" w:hAnsi="Arial" w:cs="Arial" w:hint="cs"/>
          <w:sz w:val="24"/>
          <w:szCs w:val="24"/>
          <w:shd w:val="clear" w:color="auto" w:fill="FFFFFF"/>
          <w:rtl/>
        </w:rPr>
        <w:t>-</w:t>
      </w:r>
      <w:r w:rsidRPr="00632454">
        <w:rPr>
          <w:rFonts w:ascii="Arial" w:hAnsi="Arial" w:cs="Arial"/>
          <w:sz w:val="24"/>
          <w:szCs w:val="24"/>
          <w:shd w:val="clear" w:color="auto" w:fill="FFFFFF"/>
        </w:rPr>
        <w:t xml:space="preserve">  A boot loader, also called a boot manage</w:t>
      </w:r>
      <w:r w:rsidR="00634618">
        <w:rPr>
          <w:rFonts w:ascii="Arial" w:hAnsi="Arial" w:cs="Arial"/>
          <w:sz w:val="24"/>
          <w:szCs w:val="24"/>
          <w:shd w:val="clear" w:color="auto" w:fill="FFFFFF"/>
        </w:rPr>
        <w:t xml:space="preserve">r, is a small program that </w:t>
      </w:r>
      <w:r w:rsidRPr="00632454">
        <w:rPr>
          <w:rFonts w:ascii="Arial" w:hAnsi="Arial" w:cs="Arial"/>
          <w:sz w:val="24"/>
          <w:szCs w:val="24"/>
          <w:shd w:val="clear" w:color="auto" w:fill="FFFFFF"/>
        </w:rPr>
        <w:t>places the operating system (OS) of a computer into memory</w:t>
      </w:r>
      <w:r w:rsidRPr="00632454">
        <w:rPr>
          <w:rFonts w:ascii="Arial" w:hAnsi="Arial" w:cs="Arial"/>
          <w:color w:val="6C6C6C"/>
          <w:sz w:val="24"/>
          <w:szCs w:val="24"/>
          <w:shd w:val="clear" w:color="auto" w:fill="FFFFFF"/>
        </w:rPr>
        <w:t>.</w:t>
      </w:r>
    </w:p>
    <w:p w:rsidR="00632454" w:rsidRDefault="00632454" w:rsidP="00632454">
      <w:pPr>
        <w:pStyle w:val="NormalWeb"/>
        <w:rPr>
          <w:sz w:val="27"/>
          <w:szCs w:val="27"/>
        </w:rPr>
      </w:pPr>
      <w:r w:rsidRPr="00632454">
        <w:rPr>
          <w:rFonts w:hint="cs"/>
          <w:sz w:val="40"/>
          <w:szCs w:val="40"/>
          <w:rtl/>
        </w:rPr>
        <w:t>-</w:t>
      </w:r>
      <w:bookmarkStart w:id="1" w:name="What_is_a_bootloader"/>
      <w:r w:rsidRPr="00632454">
        <w:rPr>
          <w:sz w:val="27"/>
          <w:szCs w:val="27"/>
        </w:rPr>
        <w:t xml:space="preserve"> </w:t>
      </w:r>
      <w:proofErr w:type="spellStart"/>
      <w:r w:rsidRPr="00632454">
        <w:rPr>
          <w:sz w:val="27"/>
          <w:szCs w:val="27"/>
        </w:rPr>
        <w:t>Bootloaders</w:t>
      </w:r>
      <w:proofErr w:type="spellEnd"/>
      <w:r w:rsidRPr="00632454">
        <w:rPr>
          <w:sz w:val="27"/>
          <w:szCs w:val="27"/>
        </w:rPr>
        <w:t xml:space="preserve"> usually contain several ways to boot the OS kernel and also contain commands for debugging and/or modifying the kernel environment</w:t>
      </w:r>
      <w:r w:rsidR="00191B64">
        <w:rPr>
          <w:sz w:val="27"/>
          <w:szCs w:val="27"/>
        </w:rPr>
        <w:t>.</w:t>
      </w:r>
    </w:p>
    <w:p w:rsidR="00191B64" w:rsidRDefault="00191B64" w:rsidP="00191B64">
      <w:pPr>
        <w:pStyle w:val="NormalWeb"/>
        <w:rPr>
          <w:color w:val="76923C" w:themeColor="accent3" w:themeShade="BF"/>
          <w:sz w:val="27"/>
          <w:szCs w:val="27"/>
        </w:rPr>
      </w:pPr>
      <w:r w:rsidRPr="00191B64">
        <w:rPr>
          <w:color w:val="76923C" w:themeColor="accent3" w:themeShade="BF"/>
          <w:sz w:val="27"/>
          <w:szCs w:val="27"/>
        </w:rPr>
        <w:t>* Resource</w:t>
      </w:r>
      <w:r>
        <w:rPr>
          <w:color w:val="76923C" w:themeColor="accent3" w:themeShade="BF"/>
          <w:sz w:val="27"/>
          <w:szCs w:val="27"/>
        </w:rPr>
        <w:t>s</w:t>
      </w:r>
    </w:p>
    <w:p w:rsidR="00A115D1" w:rsidRPr="00A115D1" w:rsidRDefault="00634618" w:rsidP="00A115D1">
      <w:pPr>
        <w:spacing w:after="0" w:line="240" w:lineRule="auto"/>
        <w:outlineLvl w:val="0"/>
        <w:rPr>
          <w:rFonts w:ascii="Helvetica" w:eastAsia="Times New Roman" w:hAnsi="Helvetica" w:cs="Times New Roman"/>
          <w:color w:val="444444"/>
          <w:kern w:val="36"/>
          <w:sz w:val="24"/>
          <w:szCs w:val="24"/>
          <w:rtl/>
        </w:rPr>
      </w:pPr>
      <w:r>
        <w:rPr>
          <w:rFonts w:ascii="Helvetica" w:eastAsia="Times New Roman" w:hAnsi="Helvetica" w:cs="Times New Roman"/>
          <w:color w:val="444444"/>
          <w:kern w:val="36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444444"/>
          <w:kern w:val="36"/>
          <w:sz w:val="24"/>
          <w:szCs w:val="24"/>
        </w:rPr>
        <w:t xml:space="preserve">( </w:t>
      </w:r>
      <w:r w:rsidR="00A115D1" w:rsidRPr="00A115D1">
        <w:rPr>
          <w:rFonts w:ascii="Helvetica" w:eastAsia="Times New Roman" w:hAnsi="Helvetica" w:cs="Times New Roman"/>
          <w:color w:val="444444"/>
          <w:kern w:val="36"/>
          <w:sz w:val="24"/>
          <w:szCs w:val="24"/>
        </w:rPr>
        <w:t>Writing</w:t>
      </w:r>
      <w:proofErr w:type="gramEnd"/>
      <w:r w:rsidR="00A115D1" w:rsidRPr="00A115D1">
        <w:rPr>
          <w:rFonts w:ascii="Helvetica" w:eastAsia="Times New Roman" w:hAnsi="Helvetica" w:cs="Times New Roman"/>
          <w:color w:val="444444"/>
          <w:kern w:val="36"/>
          <w:sz w:val="24"/>
          <w:szCs w:val="24"/>
        </w:rPr>
        <w:t xml:space="preserve"> a </w:t>
      </w:r>
      <w:proofErr w:type="spellStart"/>
      <w:r w:rsidR="00A115D1" w:rsidRPr="00A115D1">
        <w:rPr>
          <w:rFonts w:ascii="Helvetica" w:eastAsia="Times New Roman" w:hAnsi="Helvetica" w:cs="Times New Roman"/>
          <w:color w:val="444444"/>
          <w:kern w:val="36"/>
          <w:sz w:val="24"/>
          <w:szCs w:val="24"/>
        </w:rPr>
        <w:t>Bootloader</w:t>
      </w:r>
      <w:proofErr w:type="spellEnd"/>
      <w:r>
        <w:rPr>
          <w:rFonts w:ascii="Helvetica" w:eastAsia="Times New Roman" w:hAnsi="Helvetica" w:cs="Times New Roman"/>
          <w:color w:val="444444"/>
          <w:kern w:val="36"/>
          <w:sz w:val="24"/>
          <w:szCs w:val="24"/>
        </w:rPr>
        <w:t xml:space="preserve"> )</w:t>
      </w:r>
    </w:p>
    <w:p w:rsidR="00634618" w:rsidRDefault="00D15D49" w:rsidP="00634618">
      <w:pPr>
        <w:pStyle w:val="NormalWeb"/>
        <w:rPr>
          <w:sz w:val="16"/>
          <w:szCs w:val="16"/>
        </w:rPr>
      </w:pPr>
      <w:hyperlink r:id="rId9" w:tgtFrame="_blank" w:history="1">
        <w:r w:rsidR="00A115D1" w:rsidRPr="00A115D1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http://3zanders.co.uk/2017/10/13/writing-a-bootloader/</w:t>
        </w:r>
      </w:hyperlink>
    </w:p>
    <w:p w:rsidR="00634618" w:rsidRDefault="00634618" w:rsidP="00634618">
      <w:r>
        <w:t xml:space="preserve"> </w:t>
      </w:r>
      <w:proofErr w:type="gramStart"/>
      <w:r>
        <w:t>( Write</w:t>
      </w:r>
      <w:proofErr w:type="gramEnd"/>
      <w:r>
        <w:t xml:space="preserve"> your own x86 </w:t>
      </w:r>
      <w:proofErr w:type="spellStart"/>
      <w:r>
        <w:t>bootloader</w:t>
      </w:r>
      <w:proofErr w:type="spellEnd"/>
      <w:r>
        <w:t xml:space="preserve"> )</w:t>
      </w:r>
    </w:p>
    <w:p w:rsidR="00634618" w:rsidRDefault="00D15D49" w:rsidP="00634618">
      <w:pPr>
        <w:rPr>
          <w:sz w:val="16"/>
          <w:szCs w:val="16"/>
        </w:rPr>
      </w:pPr>
      <w:hyperlink r:id="rId10" w:tgtFrame="_blank" w:history="1">
        <w:r w:rsidR="00634618" w:rsidRPr="00634618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https://hackaday.com/2017/10/23/write-your-own-x86-bootloader/</w:t>
        </w:r>
      </w:hyperlink>
    </w:p>
    <w:p w:rsidR="00634618" w:rsidRPr="009C56F9" w:rsidRDefault="00634618" w:rsidP="009C56F9">
      <w:pPr>
        <w:pStyle w:val="Heading1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( </w:t>
      </w:r>
      <w:proofErr w:type="spellStart"/>
      <w:r w:rsidRPr="00634618">
        <w:rPr>
          <w:rFonts w:ascii="Arial" w:hAnsi="Arial" w:cs="Arial"/>
          <w:b w:val="0"/>
          <w:bCs w:val="0"/>
          <w:color w:val="000000"/>
          <w:sz w:val="22"/>
          <w:szCs w:val="22"/>
        </w:rPr>
        <w:t>Bootloader</w:t>
      </w:r>
      <w:proofErr w:type="spellEnd"/>
      <w:proofErr w:type="gramEnd"/>
      <w:r w:rsidRPr="00634618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Programming Tutorial: How To Develop Your Own Boot Loader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)</w:t>
      </w:r>
    </w:p>
    <w:p w:rsidR="00634618" w:rsidRPr="00634618" w:rsidRDefault="00D15D49" w:rsidP="00634618">
      <w:pPr>
        <w:rPr>
          <w:sz w:val="16"/>
          <w:szCs w:val="16"/>
        </w:rPr>
      </w:pPr>
      <w:hyperlink r:id="rId11" w:tgtFrame="_blank" w:history="1">
        <w:r w:rsidR="00634618" w:rsidRPr="00634618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https://www.apriorit.com/dev-blog/66-develop-boot-loader</w:t>
        </w:r>
      </w:hyperlink>
    </w:p>
    <w:p w:rsidR="009C56F9" w:rsidRDefault="009C56F9" w:rsidP="009C56F9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 xml:space="preserve">( </w:t>
      </w:r>
      <w:r w:rsidRPr="009C56F9">
        <w:rPr>
          <w:sz w:val="24"/>
          <w:szCs w:val="24"/>
          <w:lang w:val="en"/>
        </w:rPr>
        <w:t>X86</w:t>
      </w:r>
      <w:proofErr w:type="gramEnd"/>
      <w:r w:rsidRPr="009C56F9">
        <w:rPr>
          <w:sz w:val="24"/>
          <w:szCs w:val="24"/>
          <w:lang w:val="en"/>
        </w:rPr>
        <w:t xml:space="preserve"> Assembly/</w:t>
      </w:r>
      <w:proofErr w:type="spellStart"/>
      <w:r w:rsidRPr="009C56F9">
        <w:rPr>
          <w:sz w:val="24"/>
          <w:szCs w:val="24"/>
          <w:lang w:val="en"/>
        </w:rPr>
        <w:t>Bootloaders</w:t>
      </w:r>
      <w:proofErr w:type="spellEnd"/>
      <w:r>
        <w:rPr>
          <w:sz w:val="24"/>
          <w:szCs w:val="24"/>
          <w:lang w:val="en"/>
        </w:rPr>
        <w:t xml:space="preserve"> )</w:t>
      </w:r>
    </w:p>
    <w:p w:rsidR="009C56F9" w:rsidRDefault="00D15D49" w:rsidP="009C56F9">
      <w:pPr>
        <w:rPr>
          <w:sz w:val="16"/>
          <w:szCs w:val="16"/>
        </w:rPr>
      </w:pPr>
      <w:hyperlink r:id="rId12" w:tgtFrame="_blank" w:history="1">
        <w:r w:rsidR="009C56F9" w:rsidRPr="009C56F9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https://en.wikibooks.org/wiki/X86_Assembly/Bootloaders</w:t>
        </w:r>
      </w:hyperlink>
    </w:p>
    <w:p w:rsidR="008535D7" w:rsidRPr="008535D7" w:rsidRDefault="008535D7" w:rsidP="008535D7">
      <w:pPr>
        <w:pStyle w:val="Heading1"/>
        <w:shd w:val="clear" w:color="auto" w:fill="FFFFFF"/>
        <w:spacing w:before="150" w:beforeAutospacing="0" w:after="150" w:after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Fonts w:ascii="Tahoma" w:hAnsi="Tahoma" w:cs="Tahoma"/>
          <w:b w:val="0"/>
          <w:bCs w:val="0"/>
          <w:color w:val="333333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b w:val="0"/>
          <w:bCs w:val="0"/>
          <w:color w:val="333333"/>
          <w:sz w:val="24"/>
          <w:szCs w:val="24"/>
        </w:rPr>
        <w:t xml:space="preserve">( </w:t>
      </w:r>
      <w:r w:rsidRPr="008535D7">
        <w:rPr>
          <w:rFonts w:ascii="Tahoma" w:hAnsi="Tahoma" w:cs="Tahoma"/>
          <w:b w:val="0"/>
          <w:bCs w:val="0"/>
          <w:color w:val="333333"/>
          <w:sz w:val="24"/>
          <w:szCs w:val="24"/>
        </w:rPr>
        <w:t>Hello</w:t>
      </w:r>
      <w:proofErr w:type="gramEnd"/>
      <w:r w:rsidRPr="008535D7">
        <w:rPr>
          <w:rFonts w:ascii="Tahoma" w:hAnsi="Tahoma" w:cs="Tahoma"/>
          <w:b w:val="0"/>
          <w:bCs w:val="0"/>
          <w:color w:val="333333"/>
          <w:sz w:val="24"/>
          <w:szCs w:val="24"/>
        </w:rPr>
        <w:t xml:space="preserve"> World </w:t>
      </w:r>
      <w:proofErr w:type="spellStart"/>
      <w:r w:rsidRPr="008535D7">
        <w:rPr>
          <w:rFonts w:ascii="Tahoma" w:hAnsi="Tahoma" w:cs="Tahoma"/>
          <w:b w:val="0"/>
          <w:bCs w:val="0"/>
          <w:color w:val="333333"/>
          <w:sz w:val="24"/>
          <w:szCs w:val="24"/>
        </w:rPr>
        <w:t>bootloader</w:t>
      </w:r>
      <w:proofErr w:type="spellEnd"/>
      <w:r w:rsidRPr="008535D7">
        <w:rPr>
          <w:rFonts w:ascii="Tahoma" w:hAnsi="Tahoma" w:cs="Tahoma"/>
          <w:b w:val="0"/>
          <w:bCs w:val="0"/>
          <w:color w:val="333333"/>
          <w:sz w:val="24"/>
          <w:szCs w:val="24"/>
        </w:rPr>
        <w:t xml:space="preserve"> in assembly</w:t>
      </w:r>
      <w:r>
        <w:rPr>
          <w:rFonts w:ascii="Tahoma" w:hAnsi="Tahoma" w:cs="Tahoma"/>
          <w:b w:val="0"/>
          <w:bCs w:val="0"/>
          <w:color w:val="333333"/>
          <w:sz w:val="24"/>
          <w:szCs w:val="24"/>
        </w:rPr>
        <w:t xml:space="preserve"> )</w:t>
      </w:r>
    </w:p>
    <w:p w:rsidR="008535D7" w:rsidRPr="008535D7" w:rsidRDefault="00D15D49" w:rsidP="009C56F9">
      <w:pPr>
        <w:rPr>
          <w:sz w:val="16"/>
          <w:szCs w:val="16"/>
          <w:rtl/>
          <w:lang w:val="en"/>
        </w:rPr>
      </w:pPr>
      <w:hyperlink r:id="rId13" w:tgtFrame="_blank" w:history="1">
        <w:r w:rsidR="008535D7" w:rsidRPr="008535D7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https://blog.sugoi.be/asm-hello-world-bootloader.html</w:t>
        </w:r>
      </w:hyperlink>
    </w:p>
    <w:p w:rsidR="00A71DEA" w:rsidRDefault="00A71DEA" w:rsidP="00A71DEA">
      <w:pPr>
        <w:pStyle w:val="Heading1"/>
        <w:spacing w:before="75" w:before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bCs w:val="0"/>
          <w:sz w:val="24"/>
          <w:szCs w:val="24"/>
        </w:rPr>
        <w:t xml:space="preserve">( </w:t>
      </w:r>
      <w:r w:rsidRPr="00A71DEA">
        <w:rPr>
          <w:rFonts w:ascii="Arial" w:hAnsi="Arial" w:cs="Arial"/>
          <w:b w:val="0"/>
          <w:bCs w:val="0"/>
          <w:sz w:val="24"/>
          <w:szCs w:val="24"/>
        </w:rPr>
        <w:t>How</w:t>
      </w:r>
      <w:proofErr w:type="gramEnd"/>
      <w:r w:rsidRPr="00A71DEA">
        <w:rPr>
          <w:rFonts w:ascii="Arial" w:hAnsi="Arial" w:cs="Arial"/>
          <w:b w:val="0"/>
          <w:bCs w:val="0"/>
          <w:sz w:val="24"/>
          <w:szCs w:val="24"/>
        </w:rPr>
        <w:t xml:space="preserve"> to write a simple operating system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)</w:t>
      </w:r>
    </w:p>
    <w:p w:rsidR="00A71DEA" w:rsidRDefault="00D15D49" w:rsidP="00A71DEA">
      <w:pPr>
        <w:pStyle w:val="Heading1"/>
        <w:spacing w:before="75" w:beforeAutospacing="0"/>
        <w:rPr>
          <w:sz w:val="16"/>
          <w:szCs w:val="16"/>
        </w:rPr>
      </w:pPr>
      <w:hyperlink r:id="rId14" w:tgtFrame="_blank" w:history="1">
        <w:r w:rsidR="00A71DEA" w:rsidRPr="00A71DEA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http://mikeos.sourceforge.net/write-your-own-os.html</w:t>
        </w:r>
      </w:hyperlink>
    </w:p>
    <w:p w:rsidR="00A71DEA" w:rsidRDefault="00A71DEA" w:rsidP="00A71DEA">
      <w:pPr>
        <w:pStyle w:val="Heading1"/>
        <w:spacing w:before="75" w:before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A71DEA" w:rsidRDefault="00A71DEA" w:rsidP="00A71DEA">
      <w:pPr>
        <w:pStyle w:val="Heading1"/>
        <w:spacing w:before="75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A71DEA">
        <w:rPr>
          <w:rFonts w:ascii="Arial" w:hAnsi="Arial" w:cs="Arial"/>
          <w:b w:val="0"/>
          <w:bCs w:val="0"/>
          <w:sz w:val="24"/>
          <w:szCs w:val="24"/>
        </w:rPr>
        <w:lastRenderedPageBreak/>
        <w:t xml:space="preserve">Writing an x86 "Hello world" </w:t>
      </w:r>
      <w:proofErr w:type="spellStart"/>
      <w:r w:rsidRPr="00A71DEA">
        <w:rPr>
          <w:rFonts w:ascii="Arial" w:hAnsi="Arial" w:cs="Arial"/>
          <w:b w:val="0"/>
          <w:bCs w:val="0"/>
          <w:sz w:val="24"/>
          <w:szCs w:val="24"/>
        </w:rPr>
        <w:t>bootloader</w:t>
      </w:r>
      <w:proofErr w:type="spellEnd"/>
      <w:r w:rsidRPr="00A71DEA">
        <w:rPr>
          <w:rFonts w:ascii="Arial" w:hAnsi="Arial" w:cs="Arial"/>
          <w:b w:val="0"/>
          <w:bCs w:val="0"/>
          <w:sz w:val="24"/>
          <w:szCs w:val="24"/>
        </w:rPr>
        <w:t xml:space="preserve"> with assembly</w:t>
      </w:r>
    </w:p>
    <w:p w:rsidR="00A71DEA" w:rsidRPr="00A71DEA" w:rsidRDefault="00D15D49" w:rsidP="00A71DEA">
      <w:pPr>
        <w:pStyle w:val="Heading1"/>
        <w:spacing w:before="75" w:beforeAutospacing="0"/>
        <w:rPr>
          <w:rFonts w:ascii="Arial" w:hAnsi="Arial" w:cs="Arial"/>
          <w:b w:val="0"/>
          <w:bCs w:val="0"/>
          <w:sz w:val="16"/>
          <w:szCs w:val="16"/>
        </w:rPr>
      </w:pPr>
      <w:hyperlink r:id="rId15" w:tgtFrame="_blank" w:history="1">
        <w:r w:rsidR="00A71DEA" w:rsidRPr="00A71DEA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https://50linesofco.de/post/2018-02-28-writing-an-x86-hello-world-bootloader-with-assembly</w:t>
        </w:r>
      </w:hyperlink>
    </w:p>
    <w:bookmarkEnd w:id="1"/>
    <w:p w:rsidR="00A71DEA" w:rsidRPr="00A71DEA" w:rsidRDefault="00A71DEA" w:rsidP="00A71DEA">
      <w:pPr>
        <w:rPr>
          <w:sz w:val="24"/>
          <w:szCs w:val="24"/>
        </w:rPr>
      </w:pPr>
      <w:r w:rsidRPr="00A71DEA">
        <w:rPr>
          <w:sz w:val="24"/>
          <w:szCs w:val="24"/>
        </w:rPr>
        <w:t xml:space="preserve">Writing a Tiny x86 </w:t>
      </w:r>
      <w:proofErr w:type="spellStart"/>
      <w:r w:rsidRPr="00A71DEA">
        <w:rPr>
          <w:sz w:val="24"/>
          <w:szCs w:val="24"/>
        </w:rPr>
        <w:t>Bootloader</w:t>
      </w:r>
      <w:proofErr w:type="spellEnd"/>
    </w:p>
    <w:p w:rsidR="00D56045" w:rsidRDefault="00D15D49" w:rsidP="00A71DEA">
      <w:pPr>
        <w:rPr>
          <w:sz w:val="16"/>
          <w:szCs w:val="16"/>
        </w:rPr>
      </w:pPr>
      <w:hyperlink r:id="rId16" w:tgtFrame="_blank" w:history="1">
        <w:r w:rsidR="00A71DEA" w:rsidRPr="00A71DEA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http://joebergeron.io/posts/post_two.html</w:t>
        </w:r>
      </w:hyperlink>
    </w:p>
    <w:p w:rsidR="00A71DEA" w:rsidRPr="00A71DEA" w:rsidRDefault="00A71DEA" w:rsidP="00A71DEA">
      <w:pPr>
        <w:pStyle w:val="Heading1"/>
        <w:shd w:val="clear" w:color="auto" w:fill="FBFBFC"/>
        <w:spacing w:before="72" w:beforeAutospacing="0" w:after="72" w:afterAutospacing="0"/>
        <w:rPr>
          <w:rFonts w:ascii="Helvetica" w:hAnsi="Helvetica"/>
          <w:b w:val="0"/>
          <w:bCs w:val="0"/>
          <w:color w:val="000001"/>
          <w:sz w:val="24"/>
          <w:szCs w:val="24"/>
        </w:rPr>
      </w:pPr>
      <w:r w:rsidRPr="00A71DEA">
        <w:rPr>
          <w:rFonts w:ascii="Helvetica" w:hAnsi="Helvetica"/>
          <w:b w:val="0"/>
          <w:bCs w:val="0"/>
          <w:color w:val="000001"/>
          <w:sz w:val="24"/>
          <w:szCs w:val="24"/>
        </w:rPr>
        <w:t xml:space="preserve">Creating a Bare Bones </w:t>
      </w:r>
      <w:proofErr w:type="spellStart"/>
      <w:r w:rsidRPr="00A71DEA">
        <w:rPr>
          <w:rFonts w:ascii="Helvetica" w:hAnsi="Helvetica"/>
          <w:b w:val="0"/>
          <w:bCs w:val="0"/>
          <w:color w:val="000001"/>
          <w:sz w:val="24"/>
          <w:szCs w:val="24"/>
        </w:rPr>
        <w:t>Bootloader</w:t>
      </w:r>
      <w:proofErr w:type="spellEnd"/>
    </w:p>
    <w:p w:rsidR="00A71DEA" w:rsidRDefault="00D15D49" w:rsidP="00A71DEA">
      <w:pPr>
        <w:rPr>
          <w:sz w:val="16"/>
          <w:szCs w:val="16"/>
        </w:rPr>
      </w:pPr>
      <w:hyperlink r:id="rId17" w:tgtFrame="_blank" w:history="1">
        <w:r w:rsidR="00A71DEA" w:rsidRPr="00A71DEA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https://www.reinterpretcast.com/creating-a-bare-bones-bootloader</w:t>
        </w:r>
      </w:hyperlink>
    </w:p>
    <w:p w:rsidR="00A71DEA" w:rsidRPr="00A71DEA" w:rsidRDefault="00A71DEA" w:rsidP="00A71DE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A71DEA">
        <w:rPr>
          <w:rFonts w:ascii="Arial" w:hAnsi="Arial" w:cs="Arial"/>
          <w:b w:val="0"/>
          <w:bCs w:val="0"/>
          <w:sz w:val="24"/>
          <w:szCs w:val="24"/>
        </w:rPr>
        <w:t>Bootloader</w:t>
      </w:r>
      <w:proofErr w:type="spellEnd"/>
      <w:r w:rsidRPr="00A71DEA">
        <w:rPr>
          <w:rFonts w:ascii="Arial" w:hAnsi="Arial" w:cs="Arial"/>
          <w:b w:val="0"/>
          <w:bCs w:val="0"/>
          <w:sz w:val="24"/>
          <w:szCs w:val="24"/>
        </w:rPr>
        <w:t xml:space="preserve"> 1</w:t>
      </w:r>
    </w:p>
    <w:p w:rsidR="00A71DEA" w:rsidRDefault="00D15D49" w:rsidP="00A71DEA">
      <w:pPr>
        <w:rPr>
          <w:sz w:val="16"/>
          <w:szCs w:val="16"/>
        </w:rPr>
      </w:pPr>
      <w:hyperlink r:id="rId18" w:tgtFrame="_blank" w:history="1">
        <w:r w:rsidR="00A71DEA" w:rsidRPr="00A71DEA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https://youtu.be/avfQyYnaJIY</w:t>
        </w:r>
      </w:hyperlink>
    </w:p>
    <w:p w:rsidR="00A71DEA" w:rsidRDefault="00A71DEA" w:rsidP="00A71DE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71DEA">
        <w:rPr>
          <w:rFonts w:ascii="Arial" w:hAnsi="Arial" w:cs="Arial"/>
          <w:b w:val="0"/>
          <w:bCs w:val="0"/>
          <w:sz w:val="24"/>
          <w:szCs w:val="24"/>
        </w:rPr>
        <w:t xml:space="preserve">Apache </w:t>
      </w:r>
      <w:proofErr w:type="spellStart"/>
      <w:r w:rsidRPr="00A71DEA">
        <w:rPr>
          <w:rFonts w:ascii="Arial" w:hAnsi="Arial" w:cs="Arial"/>
          <w:b w:val="0"/>
          <w:bCs w:val="0"/>
          <w:sz w:val="24"/>
          <w:szCs w:val="24"/>
        </w:rPr>
        <w:t>Mynewt</w:t>
      </w:r>
      <w:proofErr w:type="spellEnd"/>
      <w:r w:rsidRPr="00A71DEA">
        <w:rPr>
          <w:rFonts w:ascii="Arial" w:hAnsi="Arial" w:cs="Arial"/>
          <w:b w:val="0"/>
          <w:bCs w:val="0"/>
          <w:sz w:val="24"/>
          <w:szCs w:val="24"/>
        </w:rPr>
        <w:t xml:space="preserve"> Build </w:t>
      </w:r>
      <w:proofErr w:type="spellStart"/>
      <w:r w:rsidRPr="00A71DEA">
        <w:rPr>
          <w:rFonts w:ascii="Arial" w:hAnsi="Arial" w:cs="Arial"/>
          <w:b w:val="0"/>
          <w:bCs w:val="0"/>
          <w:sz w:val="24"/>
          <w:szCs w:val="24"/>
        </w:rPr>
        <w:t>Bootloader</w:t>
      </w:r>
      <w:proofErr w:type="spellEnd"/>
      <w:r w:rsidRPr="00A71DEA">
        <w:rPr>
          <w:rFonts w:ascii="Arial" w:hAnsi="Arial" w:cs="Arial"/>
          <w:b w:val="0"/>
          <w:bCs w:val="0"/>
          <w:sz w:val="24"/>
          <w:szCs w:val="24"/>
        </w:rPr>
        <w:t xml:space="preserve"> for STM32 Blue Pill</w:t>
      </w:r>
    </w:p>
    <w:p w:rsidR="00A71DEA" w:rsidRPr="00A71DEA" w:rsidRDefault="00A71DEA" w:rsidP="00A71DE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AE5B77" w:rsidRDefault="00D15D49" w:rsidP="00AE5B77">
      <w:pPr>
        <w:rPr>
          <w:sz w:val="16"/>
          <w:szCs w:val="16"/>
        </w:rPr>
      </w:pPr>
      <w:hyperlink r:id="rId19" w:tgtFrame="_blank" w:history="1">
        <w:r w:rsidR="00A71DEA" w:rsidRPr="00A71DEA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https://youtu.be/LWJIAOFQBe0</w:t>
        </w:r>
      </w:hyperlink>
    </w:p>
    <w:p w:rsidR="00AE5B77" w:rsidRPr="00AE5B77" w:rsidRDefault="00AE5B77" w:rsidP="00AE5B77">
      <w:pPr>
        <w:rPr>
          <w:sz w:val="16"/>
          <w:szCs w:val="16"/>
        </w:rPr>
      </w:pPr>
      <w:r w:rsidRPr="00AE5B77">
        <w:rPr>
          <w:rFonts w:ascii="Georgia" w:hAnsi="Georgia"/>
          <w:sz w:val="24"/>
          <w:szCs w:val="24"/>
        </w:rPr>
        <w:t>Operating systems development for Dummies</w:t>
      </w:r>
    </w:p>
    <w:p w:rsidR="00A71DEA" w:rsidRDefault="00D15D49" w:rsidP="00A71DEA">
      <w:pPr>
        <w:rPr>
          <w:sz w:val="16"/>
          <w:szCs w:val="16"/>
        </w:rPr>
      </w:pPr>
      <w:hyperlink r:id="rId20" w:history="1">
        <w:r w:rsidR="00AE5B77" w:rsidRPr="00AE5B77">
          <w:rPr>
            <w:rStyle w:val="Hyperlink"/>
            <w:sz w:val="16"/>
            <w:szCs w:val="16"/>
          </w:rPr>
          <w:t>https://medium.com/@lduck11007/operating-systems-development-for-dummies-3d4d786e8ac</w:t>
        </w:r>
      </w:hyperlink>
    </w:p>
    <w:p w:rsidR="00AE5B77" w:rsidRPr="00AE5B77" w:rsidRDefault="00AE5B77" w:rsidP="00AE5B77">
      <w:pPr>
        <w:pStyle w:val="Heading1"/>
        <w:spacing w:before="75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AE5B77">
        <w:rPr>
          <w:rFonts w:ascii="Arial" w:hAnsi="Arial" w:cs="Arial"/>
          <w:b w:val="0"/>
          <w:bCs w:val="0"/>
          <w:sz w:val="24"/>
          <w:szCs w:val="24"/>
        </w:rPr>
        <w:t>How to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write a simple operating system</w:t>
      </w:r>
    </w:p>
    <w:p w:rsidR="00AE5B77" w:rsidRPr="00AE5B77" w:rsidRDefault="00D15D49" w:rsidP="00AE5B77">
      <w:pPr>
        <w:rPr>
          <w:sz w:val="16"/>
          <w:szCs w:val="16"/>
        </w:rPr>
      </w:pPr>
      <w:hyperlink r:id="rId21" w:tgtFrame="_blank" w:history="1">
        <w:r w:rsidR="00AE5B77" w:rsidRPr="00AE5B77">
          <w:rPr>
            <w:rStyle w:val="Hyperlink"/>
            <w:rFonts w:ascii="Segoe UI" w:hAnsi="Segoe UI" w:cs="Segoe UI"/>
            <w:color w:val="FFFFFF"/>
            <w:sz w:val="16"/>
            <w:szCs w:val="16"/>
            <w:shd w:val="clear" w:color="auto" w:fill="0099FF"/>
          </w:rPr>
          <w:t>http://mikeos.sourceforge.net/write-your-own-os.html</w:t>
        </w:r>
      </w:hyperlink>
    </w:p>
    <w:p w:rsidR="00AE5B77" w:rsidRP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E5B77">
        <w:rPr>
          <w:rFonts w:ascii="Arial" w:hAnsi="Arial" w:cs="Arial"/>
          <w:b w:val="0"/>
          <w:bCs w:val="0"/>
          <w:sz w:val="24"/>
          <w:szCs w:val="24"/>
        </w:rPr>
        <w:t>How to make real 16-bit OS using Dash (command operating system)</w:t>
      </w:r>
    </w:p>
    <w:p w:rsidR="00AE5B77" w:rsidRDefault="00D15D49" w:rsidP="00A71DEA">
      <w:pPr>
        <w:rPr>
          <w:sz w:val="16"/>
          <w:szCs w:val="16"/>
        </w:rPr>
      </w:pPr>
      <w:hyperlink r:id="rId22" w:history="1">
        <w:r w:rsidR="00AE5B77" w:rsidRPr="00AE5B77">
          <w:rPr>
            <w:rStyle w:val="Hyperlink"/>
            <w:sz w:val="16"/>
            <w:szCs w:val="16"/>
          </w:rPr>
          <w:t>https://www.youtube.com/watch?v=lmH2_nc_dVY&amp;feature=youtu.be&amp;fbclid=IwAR0YpuRrK8Ekpb9LtT1RcDuklTlpyBWIgQbetH8rzGCLpNpYhxckRx68YsI</w:t>
        </w:r>
      </w:hyperlink>
    </w:p>
    <w:p w:rsidR="00AE5B77" w:rsidRP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E5B77">
        <w:rPr>
          <w:rFonts w:ascii="Arial" w:hAnsi="Arial" w:cs="Arial"/>
          <w:b w:val="0"/>
          <w:bCs w:val="0"/>
          <w:sz w:val="24"/>
          <w:szCs w:val="24"/>
        </w:rPr>
        <w:t>Boot process in Linux</w:t>
      </w:r>
    </w:p>
    <w:p w:rsidR="00AE5B77" w:rsidRDefault="00D15D49" w:rsidP="00AE5B77">
      <w:hyperlink r:id="rId23" w:history="1">
        <w:r w:rsidR="00AE5B77">
          <w:rPr>
            <w:rStyle w:val="Hyperlink"/>
          </w:rPr>
          <w:t>https://www.youtube.com/watch?v=RgLMBXg5b9I&amp;feature=youtu.be</w:t>
        </w:r>
      </w:hyperlink>
    </w:p>
    <w:p w:rsid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AE5B77">
        <w:rPr>
          <w:rFonts w:ascii="Arial" w:hAnsi="Arial" w:cs="Arial"/>
          <w:b w:val="0"/>
          <w:bCs w:val="0"/>
          <w:sz w:val="22"/>
          <w:szCs w:val="22"/>
        </w:rPr>
        <w:t xml:space="preserve">How to Customize Grub </w:t>
      </w:r>
      <w:proofErr w:type="spellStart"/>
      <w:r w:rsidRPr="00AE5B77">
        <w:rPr>
          <w:rFonts w:ascii="Arial" w:hAnsi="Arial" w:cs="Arial"/>
          <w:b w:val="0"/>
          <w:bCs w:val="0"/>
          <w:sz w:val="22"/>
          <w:szCs w:val="22"/>
        </w:rPr>
        <w:t>Bootloader</w:t>
      </w:r>
      <w:proofErr w:type="spellEnd"/>
      <w:r w:rsidRPr="00AE5B77">
        <w:rPr>
          <w:rFonts w:ascii="Arial" w:hAnsi="Arial" w:cs="Arial"/>
          <w:b w:val="0"/>
          <w:bCs w:val="0"/>
          <w:sz w:val="22"/>
          <w:szCs w:val="22"/>
        </w:rPr>
        <w:t>,</w:t>
      </w:r>
    </w:p>
    <w:p w:rsidR="00AE5B77" w:rsidRDefault="00D15D49" w:rsidP="00AE5B77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  <w:hyperlink r:id="rId24" w:history="1">
        <w:r w:rsidR="00AE5B77" w:rsidRPr="00AE5B77">
          <w:rPr>
            <w:rStyle w:val="Hyperlink"/>
            <w:sz w:val="16"/>
            <w:szCs w:val="16"/>
          </w:rPr>
          <w:t>https://www.youtube.com/watch?v=ijPb8f7oVXU&amp;feature=youtu.be</w:t>
        </w:r>
      </w:hyperlink>
    </w:p>
    <w:p w:rsid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</w:p>
    <w:p w:rsid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</w:p>
    <w:p w:rsid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E5B77">
        <w:rPr>
          <w:rFonts w:ascii="Arial" w:hAnsi="Arial" w:cs="Arial"/>
          <w:b w:val="0"/>
          <w:bCs w:val="0"/>
          <w:sz w:val="24"/>
          <w:szCs w:val="24"/>
        </w:rPr>
        <w:t xml:space="preserve">Clover EFI </w:t>
      </w:r>
      <w:proofErr w:type="spellStart"/>
      <w:r w:rsidRPr="00AE5B77">
        <w:rPr>
          <w:rFonts w:ascii="Arial" w:hAnsi="Arial" w:cs="Arial"/>
          <w:b w:val="0"/>
          <w:bCs w:val="0"/>
          <w:sz w:val="24"/>
          <w:szCs w:val="24"/>
        </w:rPr>
        <w:t>Bootloader</w:t>
      </w:r>
      <w:proofErr w:type="spellEnd"/>
      <w:r w:rsidRPr="00AE5B77">
        <w:rPr>
          <w:rFonts w:ascii="Arial" w:hAnsi="Arial" w:cs="Arial"/>
          <w:b w:val="0"/>
          <w:bCs w:val="0"/>
          <w:sz w:val="24"/>
          <w:szCs w:val="24"/>
        </w:rPr>
        <w:t xml:space="preserve"> Manual Installation via Ubuntu (UEFI)</w:t>
      </w:r>
    </w:p>
    <w:p w:rsidR="00AE5B77" w:rsidRDefault="00D15D49" w:rsidP="00AE5B77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  <w:hyperlink r:id="rId25" w:history="1">
        <w:r w:rsidR="00AE5B77" w:rsidRPr="00AE5B77">
          <w:rPr>
            <w:rStyle w:val="Hyperlink"/>
            <w:sz w:val="16"/>
            <w:szCs w:val="16"/>
          </w:rPr>
          <w:t>https://www.youtube.com/watch?v=YPWWinxwOcY&amp;feature=youtu.be</w:t>
        </w:r>
      </w:hyperlink>
    </w:p>
    <w:p w:rsid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sz w:val="16"/>
          <w:szCs w:val="16"/>
        </w:rPr>
      </w:pPr>
    </w:p>
    <w:p w:rsidR="00AE5B77" w:rsidRP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E5B77">
        <w:rPr>
          <w:rFonts w:ascii="Arial" w:hAnsi="Arial" w:cs="Arial"/>
          <w:b w:val="0"/>
          <w:bCs w:val="0"/>
          <w:sz w:val="24"/>
          <w:szCs w:val="24"/>
        </w:rPr>
        <w:t>How to write a program that boots without an operating system</w:t>
      </w:r>
    </w:p>
    <w:p w:rsidR="00AE5B77" w:rsidRP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AE5B77" w:rsidRP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</w:p>
    <w:p w:rsidR="00AE5B77" w:rsidRDefault="00D15D49" w:rsidP="00AE5B77">
      <w:hyperlink r:id="rId26" w:history="1">
        <w:r w:rsidR="00AE5B77">
          <w:rPr>
            <w:rStyle w:val="Hyperlink"/>
          </w:rPr>
          <w:t>https://www.youtube.com/watch?v=I9NDhDF49FA&amp;feature=youtu.be</w:t>
        </w:r>
      </w:hyperlink>
    </w:p>
    <w:p w:rsidR="00AE5B77" w:rsidRPr="00AE5B77" w:rsidRDefault="00AE5B77" w:rsidP="00AE5B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E5B77">
        <w:rPr>
          <w:rFonts w:ascii="Arial" w:hAnsi="Arial" w:cs="Arial"/>
          <w:b w:val="0"/>
          <w:bCs w:val="0"/>
          <w:sz w:val="24"/>
          <w:szCs w:val="24"/>
        </w:rPr>
        <w:t>COSMOS Tutorial C# Part 1</w:t>
      </w:r>
    </w:p>
    <w:p w:rsidR="00AE5B77" w:rsidRDefault="00D15D49" w:rsidP="00AE5B77">
      <w:hyperlink r:id="rId27" w:history="1">
        <w:r w:rsidR="00AE5B77">
          <w:rPr>
            <w:rStyle w:val="Hyperlink"/>
          </w:rPr>
          <w:t>https://www.youtube.com/watch?v=oKW3BrclAUY&amp;feature=youtu.be</w:t>
        </w:r>
      </w:hyperlink>
    </w:p>
    <w:p w:rsidR="00F56F73" w:rsidRDefault="00F56F73" w:rsidP="00F56F73">
      <w:pPr>
        <w:pStyle w:val="Heading2"/>
        <w:shd w:val="clear" w:color="auto" w:fill="FFFFFF"/>
        <w:spacing w:before="0" w:after="15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Visual Studio Code in Action</w:t>
      </w:r>
    </w:p>
    <w:p w:rsidR="00F56F73" w:rsidDel="00DB1DFA" w:rsidRDefault="00D15D49" w:rsidP="00DB1DFA">
      <w:pPr>
        <w:rPr>
          <w:del w:id="2" w:author="LAMA" w:date="2019-11-12T00:35:00Z"/>
        </w:rPr>
      </w:pPr>
      <w:hyperlink r:id="rId28" w:history="1">
        <w:r w:rsidR="00F56F73">
          <w:rPr>
            <w:rStyle w:val="Hyperlink"/>
          </w:rPr>
          <w:t>https://code.visualstudio.com/docs/?dv=win</w:t>
        </w:r>
      </w:hyperlink>
    </w:p>
    <w:p w:rsidR="000C7659" w:rsidRDefault="000C7659" w:rsidP="00DB1DFA"/>
    <w:p w:rsidR="000C7659" w:rsidRDefault="000C7659" w:rsidP="000C7659"/>
    <w:p w:rsidR="000C7659" w:rsidRDefault="000C7659" w:rsidP="000C7659"/>
    <w:p w:rsidR="00F56F73" w:rsidRDefault="000C7659" w:rsidP="000C7659">
      <w:pPr>
        <w:rPr>
          <w:color w:val="E36C0A" w:themeColor="accent6" w:themeShade="BF"/>
          <w:sz w:val="40"/>
          <w:szCs w:val="40"/>
        </w:rPr>
      </w:pPr>
      <w:r w:rsidRPr="000C7659">
        <w:rPr>
          <w:color w:val="E36C0A" w:themeColor="accent6" w:themeShade="BF"/>
          <w:sz w:val="40"/>
          <w:szCs w:val="40"/>
        </w:rPr>
        <w:t>Source approved for implementation</w:t>
      </w:r>
      <w:r>
        <w:rPr>
          <w:color w:val="E36C0A" w:themeColor="accent6" w:themeShade="BF"/>
          <w:sz w:val="40"/>
          <w:szCs w:val="40"/>
        </w:rPr>
        <w:t>:</w:t>
      </w:r>
    </w:p>
    <w:p w:rsidR="000C7659" w:rsidRDefault="000C7659" w:rsidP="000C765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0C7659">
        <w:rPr>
          <w:rFonts w:ascii="Arial" w:hAnsi="Arial" w:cs="Arial"/>
          <w:b w:val="0"/>
          <w:bCs w:val="0"/>
          <w:sz w:val="24"/>
          <w:szCs w:val="24"/>
        </w:rPr>
        <w:t>Create Your Own Operating System (OS)</w:t>
      </w:r>
    </w:p>
    <w:p w:rsidR="000C7659" w:rsidRPr="000C7659" w:rsidRDefault="00D15D49" w:rsidP="000C765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</w:rPr>
      </w:pPr>
      <w:hyperlink r:id="rId29" w:history="1">
        <w:r w:rsidR="000C7659" w:rsidRPr="000C7659">
          <w:rPr>
            <w:rStyle w:val="Hyperlink"/>
            <w:sz w:val="16"/>
            <w:szCs w:val="16"/>
          </w:rPr>
          <w:t>https://www.youtube.com/watch?v=l2wZf45ZcAg&amp;t=1772s</w:t>
        </w:r>
      </w:hyperlink>
    </w:p>
    <w:p w:rsidR="000C7659" w:rsidRDefault="000C7659" w:rsidP="000C7659">
      <w:pPr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 xml:space="preserve"> </w:t>
      </w:r>
    </w:p>
    <w:p w:rsidR="000C7659" w:rsidRPr="00305C43" w:rsidRDefault="000C7659" w:rsidP="000C7659">
      <w:pPr>
        <w:rPr>
          <w:color w:val="FF0000"/>
          <w:sz w:val="40"/>
          <w:szCs w:val="40"/>
          <w:rtl/>
        </w:rPr>
      </w:pPr>
      <w:proofErr w:type="gramStart"/>
      <w:r w:rsidRPr="00305C43">
        <w:rPr>
          <w:color w:val="FF0000"/>
          <w:sz w:val="40"/>
          <w:szCs w:val="40"/>
        </w:rPr>
        <w:t xml:space="preserve">Tools </w:t>
      </w:r>
      <w:r w:rsidRPr="00305C43">
        <w:rPr>
          <w:rFonts w:hint="cs"/>
          <w:color w:val="FF0000"/>
          <w:sz w:val="40"/>
          <w:szCs w:val="40"/>
          <w:rtl/>
        </w:rPr>
        <w:t>:</w:t>
      </w:r>
      <w:proofErr w:type="gramEnd"/>
    </w:p>
    <w:p w:rsidR="000C7659" w:rsidRDefault="000C7659" w:rsidP="000C7659">
      <w:pPr>
        <w:pStyle w:val="ListParagraph"/>
        <w:numPr>
          <w:ilvl w:val="0"/>
          <w:numId w:val="3"/>
        </w:numPr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>Linux mint</w:t>
      </w:r>
    </w:p>
    <w:p w:rsidR="00DF3733" w:rsidRDefault="00DF3733" w:rsidP="00DF3733">
      <w:pPr>
        <w:pStyle w:val="ListParagraph"/>
        <w:numPr>
          <w:ilvl w:val="0"/>
          <w:numId w:val="3"/>
        </w:num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Open source ,</w:t>
      </w:r>
      <w:r w:rsidRPr="000C765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Free,</w:t>
      </w:r>
      <w:r w:rsidRPr="000C765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Runs on any hardware,</w:t>
      </w:r>
      <w:r w:rsidRPr="000C765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High security,</w:t>
      </w:r>
      <w:r w:rsidRPr="000C765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Ease of maintenance</w:t>
      </w:r>
    </w:p>
    <w:p w:rsidR="00DF3733" w:rsidRPr="00DF3733" w:rsidRDefault="00DF3733" w:rsidP="000C7659">
      <w:pPr>
        <w:pStyle w:val="ListParagraph"/>
        <w:numPr>
          <w:ilvl w:val="0"/>
          <w:numId w:val="3"/>
        </w:numPr>
        <w:rPr>
          <w:color w:val="E36C0A" w:themeColor="accent6" w:themeShade="BF"/>
          <w:sz w:val="40"/>
          <w:szCs w:val="40"/>
        </w:rPr>
      </w:pPr>
      <w:proofErr w:type="spellStart"/>
      <w:r>
        <w:rPr>
          <w:color w:val="E36C0A" w:themeColor="accent6" w:themeShade="BF"/>
          <w:sz w:val="40"/>
          <w:szCs w:val="40"/>
        </w:rPr>
        <w:t>Nasm</w:t>
      </w:r>
      <w:proofErr w:type="spellEnd"/>
      <w:r>
        <w:rPr>
          <w:color w:val="E36C0A" w:themeColor="accent6" w:themeShade="BF"/>
          <w:sz w:val="40"/>
          <w:szCs w:val="40"/>
        </w:rPr>
        <w:t xml:space="preserve"> 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National Academy of Sports Medicine )</w:t>
      </w:r>
    </w:p>
    <w:p w:rsidR="00DF3733" w:rsidRDefault="00DF3733" w:rsidP="00DF3733">
      <w:pPr>
        <w:pStyle w:val="ListParagraph"/>
        <w:rPr>
          <w:sz w:val="24"/>
          <w:szCs w:val="24"/>
        </w:rPr>
      </w:pPr>
      <w:r w:rsidRPr="00DF3733">
        <w:rPr>
          <w:color w:val="E36C0A" w:themeColor="accent6" w:themeShade="BF"/>
          <w:sz w:val="24"/>
          <w:szCs w:val="24"/>
        </w:rPr>
        <w:t xml:space="preserve">  </w:t>
      </w:r>
      <w:r w:rsidRPr="00DF3733">
        <w:rPr>
          <w:sz w:val="24"/>
          <w:szCs w:val="24"/>
        </w:rPr>
        <w:t>Using for compile assembly code</w:t>
      </w:r>
    </w:p>
    <w:p w:rsidR="00DF3733" w:rsidRPr="00DF3733" w:rsidRDefault="00DF3733" w:rsidP="00DF37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To install </w:t>
      </w:r>
      <w:proofErr w:type="gramStart"/>
      <w:r>
        <w:rPr>
          <w:sz w:val="24"/>
          <w:szCs w:val="24"/>
        </w:rPr>
        <w:t>( apt</w:t>
      </w:r>
      <w:proofErr w:type="gramEnd"/>
      <w:r>
        <w:rPr>
          <w:sz w:val="24"/>
          <w:szCs w:val="24"/>
        </w:rPr>
        <w:t xml:space="preserve">-get install </w:t>
      </w:r>
      <w:proofErr w:type="spellStart"/>
      <w:r>
        <w:rPr>
          <w:sz w:val="24"/>
          <w:szCs w:val="24"/>
        </w:rPr>
        <w:t>nasm</w:t>
      </w:r>
      <w:proofErr w:type="spellEnd"/>
      <w:r>
        <w:rPr>
          <w:sz w:val="24"/>
          <w:szCs w:val="24"/>
        </w:rPr>
        <w:t>)</w:t>
      </w:r>
    </w:p>
    <w:p w:rsidR="00DF3733" w:rsidRDefault="002B6BB6" w:rsidP="000C7659">
      <w:pPr>
        <w:pStyle w:val="ListParagraph"/>
        <w:numPr>
          <w:ilvl w:val="0"/>
          <w:numId w:val="3"/>
        </w:numPr>
        <w:rPr>
          <w:color w:val="E36C0A" w:themeColor="accent6" w:themeShade="BF"/>
          <w:sz w:val="40"/>
          <w:szCs w:val="40"/>
        </w:rPr>
      </w:pPr>
      <w:proofErr w:type="spellStart"/>
      <w:r>
        <w:rPr>
          <w:color w:val="E36C0A" w:themeColor="accent6" w:themeShade="BF"/>
          <w:sz w:val="40"/>
          <w:szCs w:val="40"/>
        </w:rPr>
        <w:t>Qemu</w:t>
      </w:r>
      <w:proofErr w:type="spellEnd"/>
      <w:r>
        <w:rPr>
          <w:color w:val="E36C0A" w:themeColor="accent6" w:themeShade="BF"/>
          <w:sz w:val="40"/>
          <w:szCs w:val="40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Quick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EMUlator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) </w:t>
      </w:r>
    </w:p>
    <w:p w:rsidR="002B6BB6" w:rsidRDefault="002B6BB6" w:rsidP="002B6BB6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QEMU is a generic and open source machine emulator and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virtualizer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.</w:t>
      </w:r>
      <w:proofErr w:type="gramEnd"/>
    </w:p>
    <w:p w:rsidR="002B6BB6" w:rsidRDefault="002B6BB6" w:rsidP="002B6BB6">
      <w:pPr>
        <w:pStyle w:val="ListParagraph"/>
        <w:rPr>
          <w:sz w:val="32"/>
          <w:szCs w:val="32"/>
        </w:rPr>
      </w:pPr>
      <w:r>
        <w:rPr>
          <w:rFonts w:ascii="Arial" w:hAnsi="Arial" w:cs="Arial"/>
          <w:color w:val="000000"/>
          <w:sz w:val="26"/>
          <w:szCs w:val="26"/>
        </w:rPr>
        <w:t xml:space="preserve"> And </w:t>
      </w:r>
      <w:r w:rsidRPr="002B6BB6">
        <w:rPr>
          <w:rFonts w:ascii="Arial" w:hAnsi="Arial" w:cs="Arial"/>
          <w:color w:val="000000"/>
          <w:sz w:val="26"/>
          <w:szCs w:val="26"/>
        </w:rPr>
        <w:t>it emulates the machine's processor through dynamic binary translation and provides a set of different hardware and device models for the machine, enabling it to run a variety of guest operating systems.</w:t>
      </w:r>
      <w:r w:rsidRPr="002B6BB6">
        <w:rPr>
          <w:sz w:val="32"/>
          <w:szCs w:val="32"/>
        </w:rPr>
        <w:t xml:space="preserve"> </w:t>
      </w:r>
    </w:p>
    <w:p w:rsidR="002B6BB6" w:rsidRPr="002B6BB6" w:rsidRDefault="002B6BB6" w:rsidP="002B6BB6">
      <w:pPr>
        <w:pStyle w:val="ListParagraph"/>
        <w:rPr>
          <w:sz w:val="32"/>
          <w:szCs w:val="32"/>
        </w:rPr>
      </w:pPr>
      <w:r w:rsidRPr="002B6BB6">
        <w:rPr>
          <w:sz w:val="32"/>
          <w:szCs w:val="32"/>
        </w:rPr>
        <w:t xml:space="preserve">To install (apt-get install </w:t>
      </w:r>
      <w:proofErr w:type="spellStart"/>
      <w:r w:rsidRPr="002B6BB6">
        <w:rPr>
          <w:sz w:val="32"/>
          <w:szCs w:val="32"/>
        </w:rPr>
        <w:t>qemu</w:t>
      </w:r>
      <w:proofErr w:type="spellEnd"/>
      <w:r w:rsidRPr="002B6BB6">
        <w:rPr>
          <w:sz w:val="32"/>
          <w:szCs w:val="32"/>
        </w:rPr>
        <w:t>)</w:t>
      </w:r>
    </w:p>
    <w:p w:rsidR="002B6BB6" w:rsidRDefault="002B6BB6" w:rsidP="002B6BB6">
      <w:pPr>
        <w:pStyle w:val="ListParagraph"/>
        <w:rPr>
          <w:rFonts w:ascii="Arial" w:hAnsi="Arial" w:cs="Arial"/>
          <w:color w:val="000000"/>
          <w:sz w:val="26"/>
          <w:szCs w:val="26"/>
        </w:rPr>
      </w:pPr>
    </w:p>
    <w:p w:rsidR="00DF3733" w:rsidRDefault="00DF3733" w:rsidP="002B6BB6">
      <w:pPr>
        <w:pStyle w:val="ListParagraph"/>
        <w:rPr>
          <w:color w:val="E36C0A" w:themeColor="accent6" w:themeShade="BF"/>
          <w:sz w:val="40"/>
          <w:szCs w:val="40"/>
        </w:rPr>
      </w:pPr>
    </w:p>
    <w:p w:rsidR="000C7659" w:rsidRDefault="000C7659" w:rsidP="000C7659">
      <w:pPr>
        <w:pStyle w:val="ListParagraph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0C7659" w:rsidRDefault="000C7659" w:rsidP="000C7659">
      <w:pPr>
        <w:pStyle w:val="ListParagraph"/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0C7659" w:rsidRPr="000C7659" w:rsidRDefault="000C7659" w:rsidP="000C7659">
      <w:pPr>
        <w:pStyle w:val="ListParagraph"/>
        <w:rPr>
          <w:color w:val="E36C0A" w:themeColor="accent6" w:themeShade="BF"/>
          <w:sz w:val="40"/>
          <w:szCs w:val="40"/>
        </w:rPr>
      </w:pPr>
    </w:p>
    <w:p w:rsidR="000C7659" w:rsidRPr="00305C43" w:rsidRDefault="00305C43" w:rsidP="000C7659">
      <w:pPr>
        <w:rPr>
          <w:sz w:val="20"/>
          <w:szCs w:val="20"/>
          <w:rtl/>
        </w:rPr>
      </w:pPr>
      <w:r w:rsidRPr="00305C43">
        <w:rPr>
          <w:sz w:val="20"/>
          <w:szCs w:val="20"/>
        </w:rPr>
        <w:t xml:space="preserve">Lama </w:t>
      </w:r>
      <w:proofErr w:type="spellStart"/>
      <w:proofErr w:type="gramStart"/>
      <w:r w:rsidRPr="00305C43">
        <w:rPr>
          <w:sz w:val="20"/>
          <w:szCs w:val="20"/>
        </w:rPr>
        <w:t>almassry</w:t>
      </w:r>
      <w:proofErr w:type="spellEnd"/>
      <w:proofErr w:type="gramEnd"/>
      <w:r w:rsidRPr="00305C43">
        <w:rPr>
          <w:sz w:val="20"/>
          <w:szCs w:val="20"/>
        </w:rPr>
        <w:t xml:space="preserve"> </w:t>
      </w:r>
    </w:p>
    <w:sectPr w:rsidR="000C7659" w:rsidRPr="00305C43" w:rsidSect="006D260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49" w:rsidRDefault="00D15D49" w:rsidP="00A115D1">
      <w:pPr>
        <w:spacing w:after="0" w:line="240" w:lineRule="auto"/>
      </w:pPr>
      <w:r>
        <w:separator/>
      </w:r>
    </w:p>
  </w:endnote>
  <w:endnote w:type="continuationSeparator" w:id="0">
    <w:p w:rsidR="00D15D49" w:rsidRDefault="00D15D49" w:rsidP="00A1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49" w:rsidRDefault="00D15D49" w:rsidP="00A115D1">
      <w:pPr>
        <w:spacing w:after="0" w:line="240" w:lineRule="auto"/>
      </w:pPr>
      <w:r>
        <w:separator/>
      </w:r>
    </w:p>
  </w:footnote>
  <w:footnote w:type="continuationSeparator" w:id="0">
    <w:p w:rsidR="00D15D49" w:rsidRDefault="00D15D49" w:rsidP="00A11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5CF"/>
    <w:multiLevelType w:val="hybridMultilevel"/>
    <w:tmpl w:val="37726B2C"/>
    <w:lvl w:ilvl="0" w:tplc="800236C2">
      <w:start w:val="1"/>
      <w:numFmt w:val="decimal"/>
      <w:lvlText w:val="%1."/>
      <w:lvlJc w:val="left"/>
      <w:pPr>
        <w:ind w:left="750" w:hanging="39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9097A"/>
    <w:multiLevelType w:val="hybridMultilevel"/>
    <w:tmpl w:val="8FE493C8"/>
    <w:lvl w:ilvl="0" w:tplc="2EC83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D149C"/>
    <w:multiLevelType w:val="hybridMultilevel"/>
    <w:tmpl w:val="04825E54"/>
    <w:lvl w:ilvl="0" w:tplc="A0E61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44"/>
    <w:rsid w:val="0003161D"/>
    <w:rsid w:val="000C7659"/>
    <w:rsid w:val="00191B64"/>
    <w:rsid w:val="002B6BB6"/>
    <w:rsid w:val="00305C43"/>
    <w:rsid w:val="00380020"/>
    <w:rsid w:val="00632454"/>
    <w:rsid w:val="00634618"/>
    <w:rsid w:val="00665844"/>
    <w:rsid w:val="006D2605"/>
    <w:rsid w:val="008535D7"/>
    <w:rsid w:val="009C56F9"/>
    <w:rsid w:val="00A115D1"/>
    <w:rsid w:val="00A71DEA"/>
    <w:rsid w:val="00AA5C42"/>
    <w:rsid w:val="00AE5B77"/>
    <w:rsid w:val="00BB7F43"/>
    <w:rsid w:val="00BF1461"/>
    <w:rsid w:val="00D15D49"/>
    <w:rsid w:val="00D56045"/>
    <w:rsid w:val="00DB02A6"/>
    <w:rsid w:val="00DB1DFA"/>
    <w:rsid w:val="00DF3733"/>
    <w:rsid w:val="00F56F73"/>
    <w:rsid w:val="00F9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1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5D1"/>
  </w:style>
  <w:style w:type="paragraph" w:styleId="Footer">
    <w:name w:val="footer"/>
    <w:basedOn w:val="Normal"/>
    <w:link w:val="FooterChar"/>
    <w:uiPriority w:val="99"/>
    <w:unhideWhenUsed/>
    <w:rsid w:val="00A11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D1"/>
  </w:style>
  <w:style w:type="character" w:customStyle="1" w:styleId="Heading1Char">
    <w:name w:val="Heading 1 Char"/>
    <w:basedOn w:val="DefaultParagraphFont"/>
    <w:link w:val="Heading1"/>
    <w:uiPriority w:val="9"/>
    <w:rsid w:val="00A115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1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76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0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1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5D1"/>
  </w:style>
  <w:style w:type="paragraph" w:styleId="Footer">
    <w:name w:val="footer"/>
    <w:basedOn w:val="Normal"/>
    <w:link w:val="FooterChar"/>
    <w:uiPriority w:val="99"/>
    <w:unhideWhenUsed/>
    <w:rsid w:val="00A11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D1"/>
  </w:style>
  <w:style w:type="character" w:customStyle="1" w:styleId="Heading1Char">
    <w:name w:val="Heading 1 Char"/>
    <w:basedOn w:val="DefaultParagraphFont"/>
    <w:link w:val="Heading1"/>
    <w:uiPriority w:val="9"/>
    <w:rsid w:val="00A115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1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C7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2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9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1944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465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2570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680238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741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907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sugoi.be/asm-hello-world-bootloader.html?fbclid=IwAR0uMG1Rvaxn16wEjrtSLNhODNmfK0lg94_gXVNMYKdLIro2xWL0NmZ4eUU" TargetMode="External"/><Relationship Id="rId18" Type="http://schemas.openxmlformats.org/officeDocument/2006/relationships/hyperlink" Target="https://youtu.be/avfQyYnaJIY?fbclid=IwAR3WnHBbVMUhUkxUGgCnKZ0jBOwTyRHisDe-tn3FocCruvOy1DNwOKx5XiQ" TargetMode="External"/><Relationship Id="rId26" Type="http://schemas.openxmlformats.org/officeDocument/2006/relationships/hyperlink" Target="https://www.youtube.com/watch?v=I9NDhDF49FA&amp;feature=youtu.be" TargetMode="External"/><Relationship Id="rId3" Type="http://schemas.openxmlformats.org/officeDocument/2006/relationships/styles" Target="styles.xml"/><Relationship Id="rId21" Type="http://schemas.openxmlformats.org/officeDocument/2006/relationships/hyperlink" Target="http://mikeos.sourceforge.net/write-your-own-os.html?fbclid=IwAR0OtfG8BxRQ1Hs8__RFRJgXBzM493eAsH0aIxTSYBTGHVvp5y0iXsUuV8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books.org/wiki/X86_Assembly/Bootloaders?fbclid=IwAR0Vuif3ACWreQC6UaR49tLN81K8ObXgMpApDUPvHC9FuznGkqU4-kzL3eY" TargetMode="External"/><Relationship Id="rId17" Type="http://schemas.openxmlformats.org/officeDocument/2006/relationships/hyperlink" Target="https://www.reinterpretcast.com/creating-a-bare-bones-bootloader?fbclid=IwAR0blMY6LwYWGkjuWhlL3WXX016TkBm96Wqj0zWr0qymQRNVDGNKLC97cSg" TargetMode="External"/><Relationship Id="rId25" Type="http://schemas.openxmlformats.org/officeDocument/2006/relationships/hyperlink" Target="https://www.youtube.com/watch?v=YPWWinxwOcY&amp;feature=youtu.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oebergeron.io/posts/post_two.html?fbclid=IwAR0uMG1Rvaxn16wEjrtSLNhODNmfK0lg94_gXVNMYKdLIro2xWL0NmZ4eUU" TargetMode="External"/><Relationship Id="rId20" Type="http://schemas.openxmlformats.org/officeDocument/2006/relationships/hyperlink" Target="https://medium.com/@lduck11007/operating-systems-development-for-dummies-3d4d786e8ac" TargetMode="External"/><Relationship Id="rId29" Type="http://schemas.openxmlformats.org/officeDocument/2006/relationships/hyperlink" Target="https://www.youtube.com/watch?v=l2wZf45ZcAg&amp;t=177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riorit.com/dev-blog/66-develop-boot-loader?fbclid=IwAR2niRmw3EVF1uar8KbUuMcWg5NqQDdbKF4p_n6pWzk9eHE9t3FkzL9FgwU" TargetMode="External"/><Relationship Id="rId24" Type="http://schemas.openxmlformats.org/officeDocument/2006/relationships/hyperlink" Target="https://www.youtube.com/watch?v=ijPb8f7oVXU&amp;feature=youtu.b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50linesofco.de/post/2018-02-28-writing-an-x86-hello-world-bootloader-with-assembly?fbclid=IwAR3OJcqQA0UeZ9Wz15jYfG0Nkvqq5H4-ohIva_exC5GD4vRP4PH_w_xG55Y" TargetMode="External"/><Relationship Id="rId23" Type="http://schemas.openxmlformats.org/officeDocument/2006/relationships/hyperlink" Target="https://www.youtube.com/watch?v=RgLMBXg5b9I&amp;feature=youtu.be" TargetMode="External"/><Relationship Id="rId28" Type="http://schemas.openxmlformats.org/officeDocument/2006/relationships/hyperlink" Target="https://code.visualstudio.com/docs/?dv=win" TargetMode="External"/><Relationship Id="rId10" Type="http://schemas.openxmlformats.org/officeDocument/2006/relationships/hyperlink" Target="https://hackaday.com/2017/10/23/write-your-own-x86-bootloader/?fbclid=IwAR1OwReshWTF2Ox_L71nfBVlP3L9uQu-DDcOV7t6nctJ9E8DESQBLNuNrR4" TargetMode="External"/><Relationship Id="rId19" Type="http://schemas.openxmlformats.org/officeDocument/2006/relationships/hyperlink" Target="https://youtu.be/LWJIAOFQBe0?fbclid=IwAR2iCbTl0fSovXOWNwjeUfv3JIlP7vzD91IJq4NGU27MnhQONPkNm2h0RA8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3zanders.co.uk/2017/10/13/writing-a-bootloader/?fbclid=IwAR2YGobwQOxszXHpCg1NvfZny9k7AjqXdXYpli00_t7paSMk3eaZAoRGetg" TargetMode="External"/><Relationship Id="rId14" Type="http://schemas.openxmlformats.org/officeDocument/2006/relationships/hyperlink" Target="http://mikeos.sourceforge.net/write-your-own-os.html?fbclid=IwAR0OtfG8BxRQ1Hs8__RFRJgXBzM493eAsH0aIxTSYBTGHVvp5y0iXsUuV8g" TargetMode="External"/><Relationship Id="rId22" Type="http://schemas.openxmlformats.org/officeDocument/2006/relationships/hyperlink" Target="https://www.youtube.com/watch?v=lmH2_nc_dVY&amp;feature=youtu.be&amp;fbclid=IwAR0YpuRrK8Ekpb9LtT1RcDuklTlpyBWIgQbetH8rzGCLpNpYhxckRx68YsI" TargetMode="External"/><Relationship Id="rId27" Type="http://schemas.openxmlformats.org/officeDocument/2006/relationships/hyperlink" Target="https://www.youtube.com/watch?v=oKW3BrclAUY&amp;feature=youtu.b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81BA4-7865-49CB-A7BE-7C78563A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LAMA</dc:creator>
  <cp:lastModifiedBy>LAMA</cp:lastModifiedBy>
  <cp:revision>17</cp:revision>
  <dcterms:created xsi:type="dcterms:W3CDTF">2019-11-10T21:47:00Z</dcterms:created>
  <dcterms:modified xsi:type="dcterms:W3CDTF">2019-11-12T14:06:00Z</dcterms:modified>
</cp:coreProperties>
</file>